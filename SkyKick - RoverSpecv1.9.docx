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7AF66" w14:textId="77777777" w:rsidR="008031C4" w:rsidRDefault="008031C4" w:rsidP="008031C4">
      <w:pPr>
        <w:pStyle w:val="Heading1"/>
      </w:pPr>
      <w:r>
        <w:t>OBJECTIVE</w:t>
      </w:r>
    </w:p>
    <w:p w14:paraId="6D8CD764" w14:textId="74D2EA8B" w:rsidR="008031C4" w:rsidRDefault="008031C4" w:rsidP="008031C4">
      <w:pPr>
        <w:pStyle w:val="NoSpacing"/>
      </w:pPr>
      <w:r>
        <w:t xml:space="preserve">The purpose of this </w:t>
      </w:r>
      <w:r w:rsidR="002F2C84">
        <w:t>take-home assignment</w:t>
      </w:r>
      <w:r>
        <w:t xml:space="preserve"> is to enable you to demonstrate your proficiency in solving problems</w:t>
      </w:r>
      <w:r w:rsidR="002F2C84">
        <w:t xml:space="preserve"> </w:t>
      </w:r>
      <w:r>
        <w:t>using software engineering tools and processes.</w:t>
      </w:r>
      <w:r w:rsidR="009F53AB">
        <w:t xml:space="preserve"> </w:t>
      </w:r>
      <w:r>
        <w:t>Read the specification below and produce a solution. Your solution should be in the form of</w:t>
      </w:r>
      <w:r w:rsidR="007D7437">
        <w:t xml:space="preserve"> </w:t>
      </w:r>
      <w:r w:rsidR="009448A3">
        <w:t xml:space="preserve">a </w:t>
      </w:r>
      <w:r>
        <w:t>completed</w:t>
      </w:r>
      <w:r w:rsidR="000D4B3F">
        <w:t xml:space="preserve"> and working</w:t>
      </w:r>
      <w:r>
        <w:t xml:space="preserve"> </w:t>
      </w:r>
      <w:r w:rsidR="009448A3">
        <w:t>Console application</w:t>
      </w:r>
      <w:r>
        <w:t>.</w:t>
      </w:r>
    </w:p>
    <w:p w14:paraId="4F2FF92F" w14:textId="77777777" w:rsidR="008031C4" w:rsidRDefault="008031C4" w:rsidP="008031C4">
      <w:pPr>
        <w:pStyle w:val="NoSpacing"/>
      </w:pPr>
    </w:p>
    <w:p w14:paraId="450EA8AE" w14:textId="22180067" w:rsidR="000D4B3F" w:rsidRPr="00FA48A2" w:rsidRDefault="008031C4" w:rsidP="000D4B3F">
      <w:pPr>
        <w:pStyle w:val="NoSpacing"/>
        <w:rPr>
          <w:i/>
        </w:rPr>
      </w:pPr>
      <w:moveFromRangeStart w:id="0" w:author="Philip Pittle" w:date="2020-01-27T17:25:00Z" w:name="move31038328"/>
      <w:moveFrom w:id="1" w:author="Philip Pittle" w:date="2020-01-27T17:25:00Z">
        <w:r w:rsidDel="00336C5F">
          <w:t>The problem specified below requires a solution that receives input, does some processing and</w:t>
        </w:r>
        <w:r w:rsidR="002157A6" w:rsidDel="00336C5F">
          <w:t xml:space="preserve"> </w:t>
        </w:r>
        <w:r w:rsidDel="00336C5F">
          <w:t xml:space="preserve">then returns some output. </w:t>
        </w:r>
        <w:r w:rsidR="000D4B3F" w:rsidDel="00336C5F">
          <w:t xml:space="preserve"> </w:t>
        </w:r>
        <w:r w:rsidR="009448A3" w:rsidDel="00336C5F">
          <w:t xml:space="preserve">The UI should be a console application.  </w:t>
        </w:r>
        <w:r w:rsidR="000D4B3F" w:rsidDel="00336C5F">
          <w:t xml:space="preserve">Input should be read from Console </w:t>
        </w:r>
        <w:r w:rsidR="009448A3" w:rsidDel="00336C5F">
          <w:t>standard in</w:t>
        </w:r>
        <w:r w:rsidR="000D4B3F" w:rsidDel="00336C5F">
          <w:t xml:space="preserve"> and output should be written to the Console</w:t>
        </w:r>
        <w:r w:rsidR="009448A3" w:rsidDel="00336C5F">
          <w:t xml:space="preserve"> via standard out</w:t>
        </w:r>
        <w:r w:rsidR="000D4B3F" w:rsidDel="00336C5F">
          <w:t>.</w:t>
        </w:r>
        <w:r w:rsidR="00F16706" w:rsidDel="00336C5F">
          <w:t xml:space="preserve"> </w:t>
        </w:r>
      </w:moveFrom>
      <w:moveFromRangeEnd w:id="0"/>
      <w:r w:rsidR="00F16706" w:rsidRPr="00F16706">
        <w:rPr>
          <w:i/>
        </w:rPr>
        <w:t>There are multiple approaches to get to a working solution, so feel free to make assumptions whenever you find something ambiguous.</w:t>
      </w:r>
    </w:p>
    <w:p w14:paraId="5E69E311" w14:textId="77777777" w:rsidR="00FA48A2" w:rsidRDefault="00FA48A2" w:rsidP="008031C4">
      <w:pPr>
        <w:pStyle w:val="NoSpacing"/>
      </w:pPr>
    </w:p>
    <w:p w14:paraId="74C88073" w14:textId="26F5388B" w:rsidR="005022D4" w:rsidRDefault="008031C4" w:rsidP="005022D4">
      <w:pPr>
        <w:spacing w:line="240" w:lineRule="auto"/>
      </w:pPr>
      <w:r>
        <w:t xml:space="preserve">The </w:t>
      </w:r>
      <w:r w:rsidR="00A730DB">
        <w:t>reviewer</w:t>
      </w:r>
      <w:r>
        <w:t xml:space="preserve"> will be interested in:</w:t>
      </w:r>
    </w:p>
    <w:p w14:paraId="7EE38430" w14:textId="77777777" w:rsidR="00897D69" w:rsidRDefault="00897D69" w:rsidP="00897D69">
      <w:pPr>
        <w:pStyle w:val="ListParagraph"/>
        <w:numPr>
          <w:ilvl w:val="0"/>
          <w:numId w:val="2"/>
        </w:numPr>
        <w:spacing w:line="240" w:lineRule="auto"/>
      </w:pPr>
      <w:r>
        <w:t>Your overall approach to this exercise and how you came to your solution.  Please make sure to list your assumptions.</w:t>
      </w:r>
    </w:p>
    <w:p w14:paraId="64A04752" w14:textId="5B33FEF2" w:rsidR="008031C4" w:rsidRDefault="008031C4" w:rsidP="008031C4">
      <w:pPr>
        <w:pStyle w:val="ListParagraph"/>
        <w:numPr>
          <w:ilvl w:val="0"/>
          <w:numId w:val="2"/>
        </w:numPr>
        <w:spacing w:line="240" w:lineRule="auto"/>
      </w:pPr>
      <w:r>
        <w:t>Your ability to read and interpret the specification below.</w:t>
      </w:r>
    </w:p>
    <w:p w14:paraId="73DCFC30" w14:textId="77777777" w:rsidR="008031C4" w:rsidRDefault="008031C4" w:rsidP="008031C4">
      <w:pPr>
        <w:pStyle w:val="ListParagraph"/>
        <w:numPr>
          <w:ilvl w:val="0"/>
          <w:numId w:val="2"/>
        </w:numPr>
        <w:spacing w:line="240" w:lineRule="auto"/>
      </w:pPr>
      <w:r>
        <w:t>The architectural design</w:t>
      </w:r>
      <w:r w:rsidR="009448A3">
        <w:t xml:space="preserve"> and </w:t>
      </w:r>
      <w:r w:rsidR="002F640C">
        <w:t>efficiency</w:t>
      </w:r>
      <w:r>
        <w:t xml:space="preserve"> of your solution.</w:t>
      </w:r>
    </w:p>
    <w:p w14:paraId="7FC3B0C0" w14:textId="77777777" w:rsidR="000D4B3F" w:rsidRDefault="008031C4" w:rsidP="008031C4">
      <w:pPr>
        <w:pStyle w:val="ListParagraph"/>
        <w:numPr>
          <w:ilvl w:val="0"/>
          <w:numId w:val="2"/>
        </w:numPr>
        <w:spacing w:line="240" w:lineRule="auto"/>
      </w:pPr>
      <w:r>
        <w:t>The readability</w:t>
      </w:r>
      <w:r w:rsidR="009448A3">
        <w:t xml:space="preserve"> and supportability</w:t>
      </w:r>
      <w:r>
        <w:t xml:space="preserve"> of your code.</w:t>
      </w:r>
      <w:r w:rsidR="000D4B3F">
        <w:t xml:space="preserve">  </w:t>
      </w:r>
    </w:p>
    <w:p w14:paraId="1160A492" w14:textId="1C1BC879" w:rsidR="000D4B3F" w:rsidRDefault="000D4B3F" w:rsidP="008031C4">
      <w:pPr>
        <w:pStyle w:val="ListParagraph"/>
        <w:numPr>
          <w:ilvl w:val="0"/>
          <w:numId w:val="2"/>
        </w:numPr>
        <w:spacing w:line="240" w:lineRule="auto"/>
      </w:pPr>
      <w:r>
        <w:t>Your use of Unit Tests</w:t>
      </w:r>
      <w:r w:rsidR="00B06D0C">
        <w:t xml:space="preserve"> </w:t>
      </w:r>
      <w:r w:rsidR="00AF06FD">
        <w:t xml:space="preserve">written in a </w:t>
      </w:r>
      <w:r w:rsidR="00B06D0C">
        <w:t xml:space="preserve">popular unit test framework like </w:t>
      </w:r>
      <w:proofErr w:type="spellStart"/>
      <w:r w:rsidR="00B06D0C">
        <w:t>NUnit</w:t>
      </w:r>
      <w:proofErr w:type="spellEnd"/>
      <w:r w:rsidR="00B06D0C">
        <w:t xml:space="preserve"> or </w:t>
      </w:r>
      <w:proofErr w:type="spellStart"/>
      <w:r w:rsidR="00AF06FD">
        <w:t>MSTest</w:t>
      </w:r>
      <w:proofErr w:type="spellEnd"/>
      <w:r>
        <w:t xml:space="preserve">.  At minimum, you should have tests proving that your solution works for the supplied </w:t>
      </w:r>
      <w:r w:rsidR="009448A3">
        <w:t xml:space="preserve">sample </w:t>
      </w:r>
      <w:r>
        <w:t>input/output below.</w:t>
      </w:r>
    </w:p>
    <w:p w14:paraId="43964164" w14:textId="2D91480A" w:rsidR="000D4B3F" w:rsidRDefault="000D4B3F" w:rsidP="008031C4">
      <w:pPr>
        <w:pStyle w:val="ListParagraph"/>
        <w:numPr>
          <w:ilvl w:val="0"/>
          <w:numId w:val="2"/>
        </w:numPr>
        <w:spacing w:line="240" w:lineRule="auto"/>
      </w:pPr>
      <w:r>
        <w:t>Professionalism of your code.  Your code should follow standard C# coding styles, be free of major defects and be appropriately commented</w:t>
      </w:r>
      <w:r w:rsidR="0091551E">
        <w:t>.</w:t>
      </w:r>
    </w:p>
    <w:p w14:paraId="53872992" w14:textId="77777777" w:rsidR="00BA4CA4" w:rsidRDefault="003E0E23" w:rsidP="00BA4CA4">
      <w:pPr>
        <w:pStyle w:val="Heading1"/>
      </w:pPr>
      <w:r>
        <w:t>DELIVERABLES</w:t>
      </w:r>
    </w:p>
    <w:p w14:paraId="0352ACD8" w14:textId="58FFEA3A" w:rsidR="003E0E23" w:rsidRPr="003E0E23" w:rsidRDefault="003E0E23" w:rsidP="003E0E23">
      <w:r>
        <w:t xml:space="preserve">Your solution must be written in </w:t>
      </w:r>
      <w:r w:rsidRPr="003E0E23">
        <w:rPr>
          <w:b/>
        </w:rPr>
        <w:t>C#</w:t>
      </w:r>
      <w:r>
        <w:t xml:space="preserve">.  Create a </w:t>
      </w:r>
      <w:r w:rsidR="00FA4E46">
        <w:t>.</w:t>
      </w:r>
      <w:r>
        <w:t>zip archive containing all your solution files</w:t>
      </w:r>
      <w:r w:rsidR="00FA4E46">
        <w:t>; excluding binaries, we will build those here</w:t>
      </w:r>
      <w:r>
        <w:t xml:space="preserve">.  </w:t>
      </w:r>
      <w:r w:rsidR="002157A6" w:rsidRPr="002157A6">
        <w:t xml:space="preserve">This assignment helps us better understand each candidate, plagiarism and cheating will not be tolerated and will result in immediate disqualification. As such, please make sure you Do NOT publish your solution to any public websites including </w:t>
      </w:r>
      <w:proofErr w:type="spellStart"/>
      <w:r w:rsidR="002157A6" w:rsidRPr="002157A6">
        <w:t>github</w:t>
      </w:r>
      <w:proofErr w:type="spellEnd"/>
      <w:r w:rsidR="002157A6" w:rsidRPr="002157A6">
        <w:t>.</w:t>
      </w:r>
    </w:p>
    <w:p w14:paraId="15BD960A" w14:textId="77777777" w:rsidR="008031C4" w:rsidRDefault="008031C4" w:rsidP="008031C4">
      <w:pPr>
        <w:pStyle w:val="Heading1"/>
        <w:spacing w:line="240" w:lineRule="auto"/>
      </w:pPr>
      <w:r>
        <w:t>SPECIFICATION</w:t>
      </w:r>
    </w:p>
    <w:p w14:paraId="2531C09F" w14:textId="77777777" w:rsidR="008031C4" w:rsidRDefault="008031C4" w:rsidP="008031C4">
      <w:pPr>
        <w:pStyle w:val="NoSpacing"/>
      </w:pPr>
      <w:r>
        <w:t>A squad of robotic rovers are to be landed by NASA on a plateau on Mars.  The navigation team needs a utility for them to simulate rover movements so they can develop a navigation plan.</w:t>
      </w:r>
    </w:p>
    <w:p w14:paraId="00B76D15" w14:textId="77777777" w:rsidR="008031C4" w:rsidRDefault="008031C4" w:rsidP="008031C4">
      <w:pPr>
        <w:pStyle w:val="NoSpacing"/>
      </w:pPr>
    </w:p>
    <w:p w14:paraId="17E05F86" w14:textId="77777777" w:rsidR="008031C4" w:rsidRDefault="008031C4" w:rsidP="008031C4">
      <w:pPr>
        <w:pStyle w:val="NoSpacing"/>
      </w:pPr>
      <w:r>
        <w:t>A rover's position is represented by a combination of an x and y co-ordinates and a letter</w:t>
      </w:r>
    </w:p>
    <w:p w14:paraId="15BD678F" w14:textId="77777777" w:rsidR="008031C4" w:rsidRDefault="008031C4" w:rsidP="008031C4">
      <w:pPr>
        <w:pStyle w:val="NoSpacing"/>
      </w:pPr>
      <w:r>
        <w:t>representing one of the four cardinal compass points. The plateau is divided up into a grid to</w:t>
      </w:r>
    </w:p>
    <w:p w14:paraId="1E3A89B1" w14:textId="77777777" w:rsidR="008031C4" w:rsidRDefault="008031C4" w:rsidP="008031C4">
      <w:pPr>
        <w:pStyle w:val="NoSpacing"/>
      </w:pPr>
      <w:r>
        <w:t>simplify navigation. An example position might be 0, 0, N, which means the rover is in the bottom</w:t>
      </w:r>
      <w:bookmarkStart w:id="2" w:name="_GoBack"/>
    </w:p>
    <w:bookmarkEnd w:id="2"/>
    <w:p w14:paraId="46C117FD" w14:textId="77777777" w:rsidR="008031C4" w:rsidRDefault="008031C4" w:rsidP="008031C4">
      <w:pPr>
        <w:pStyle w:val="NoSpacing"/>
      </w:pPr>
      <w:r>
        <w:t>left corner and facing North.</w:t>
      </w:r>
    </w:p>
    <w:p w14:paraId="78C22E72" w14:textId="77777777" w:rsidR="008031C4" w:rsidRDefault="008031C4" w:rsidP="008031C4">
      <w:pPr>
        <w:pStyle w:val="NoSpacing"/>
      </w:pPr>
    </w:p>
    <w:p w14:paraId="4C7CB25D" w14:textId="77777777" w:rsidR="008031C4" w:rsidRDefault="008031C4" w:rsidP="008031C4">
      <w:pPr>
        <w:pStyle w:val="NoSpacing"/>
      </w:pPr>
      <w:r>
        <w:t>In order to control a rover, NASA sends a simple string of letters. The possible letters are:</w:t>
      </w:r>
    </w:p>
    <w:p w14:paraId="66D389CD" w14:textId="77777777" w:rsidR="008031C4" w:rsidRDefault="008031C4" w:rsidP="008031C4">
      <w:pPr>
        <w:pStyle w:val="NoSpacing"/>
      </w:pPr>
    </w:p>
    <w:p w14:paraId="5C5A6C84" w14:textId="77777777" w:rsidR="008031C4" w:rsidRDefault="008031C4" w:rsidP="00717CFE">
      <w:pPr>
        <w:pStyle w:val="NoSpacing"/>
        <w:numPr>
          <w:ilvl w:val="0"/>
          <w:numId w:val="3"/>
        </w:numPr>
      </w:pPr>
      <w:r>
        <w:t>'</w:t>
      </w:r>
      <w:r w:rsidRPr="008031C4">
        <w:rPr>
          <w:b/>
        </w:rPr>
        <w:t>L</w:t>
      </w:r>
      <w:r>
        <w:t xml:space="preserve">' – Make the rover spin 90 degrees </w:t>
      </w:r>
      <w:r w:rsidRPr="008031C4">
        <w:rPr>
          <w:b/>
        </w:rPr>
        <w:t>left</w:t>
      </w:r>
      <w:r>
        <w:t xml:space="preserve"> without moving from its current spot</w:t>
      </w:r>
    </w:p>
    <w:p w14:paraId="1401E523" w14:textId="77777777" w:rsidR="008031C4" w:rsidRDefault="008031C4" w:rsidP="00443925">
      <w:pPr>
        <w:pStyle w:val="NoSpacing"/>
        <w:numPr>
          <w:ilvl w:val="0"/>
          <w:numId w:val="3"/>
        </w:numPr>
      </w:pPr>
      <w:r>
        <w:t>'</w:t>
      </w:r>
      <w:r w:rsidRPr="008031C4">
        <w:rPr>
          <w:b/>
        </w:rPr>
        <w:t>R</w:t>
      </w:r>
      <w:r>
        <w:t xml:space="preserve">' - Make the rover spin 90 degrees </w:t>
      </w:r>
      <w:r w:rsidRPr="008031C4">
        <w:rPr>
          <w:b/>
        </w:rPr>
        <w:t>right</w:t>
      </w:r>
      <w:r>
        <w:t xml:space="preserve"> without moving from its current spot</w:t>
      </w:r>
    </w:p>
    <w:p w14:paraId="27C039BF" w14:textId="77777777" w:rsidR="008031C4" w:rsidRDefault="008031C4" w:rsidP="00443925">
      <w:pPr>
        <w:pStyle w:val="NoSpacing"/>
        <w:numPr>
          <w:ilvl w:val="0"/>
          <w:numId w:val="3"/>
        </w:numPr>
      </w:pPr>
      <w:r>
        <w:t>'</w:t>
      </w:r>
      <w:r w:rsidRPr="008031C4">
        <w:rPr>
          <w:b/>
        </w:rPr>
        <w:t>M</w:t>
      </w:r>
      <w:r>
        <w:t>'. Move forward one grid point, and maintain the same heading.</w:t>
      </w:r>
    </w:p>
    <w:p w14:paraId="76BA9AE5" w14:textId="77777777" w:rsidR="002157A6" w:rsidRDefault="002157A6" w:rsidP="00F02BBB">
      <w:pPr>
        <w:pStyle w:val="NoSpacing"/>
      </w:pPr>
    </w:p>
    <w:p w14:paraId="4416FAC5" w14:textId="79AD67A7" w:rsidR="00C1285A" w:rsidRDefault="008031C4" w:rsidP="00F02BBB">
      <w:pPr>
        <w:pStyle w:val="NoSpacing"/>
        <w:rPr>
          <w:ins w:id="3" w:author="Philip Pittle" w:date="2020-01-27T17:25:00Z"/>
        </w:rPr>
      </w:pPr>
      <w:r>
        <w:t>Assume that the square directly North from (x, y) is (x, y+1).</w:t>
      </w:r>
    </w:p>
    <w:p w14:paraId="0C6E7C4A" w14:textId="127AB673" w:rsidR="00336C5F" w:rsidRDefault="00336C5F">
      <w:pPr>
        <w:pStyle w:val="Heading1"/>
        <w:rPr>
          <w:ins w:id="4" w:author="Philip Pittle" w:date="2020-01-27T17:25:00Z"/>
        </w:rPr>
        <w:pPrChange w:id="5" w:author="Philip Pittle" w:date="2020-01-27T17:25:00Z">
          <w:pPr>
            <w:pStyle w:val="NoSpacing"/>
          </w:pPr>
        </w:pPrChange>
      </w:pPr>
      <w:ins w:id="6" w:author="Philip Pittle" w:date="2020-01-27T17:25:00Z">
        <w:r>
          <w:lastRenderedPageBreak/>
          <w:t>APPLICATION</w:t>
        </w:r>
      </w:ins>
    </w:p>
    <w:p w14:paraId="533FD682" w14:textId="617F7011" w:rsidR="00336C5F" w:rsidRPr="00F02BBB" w:rsidRDefault="00336C5F">
      <w:pPr>
        <w:pStyle w:val="NoSpacing"/>
      </w:pPr>
      <w:ins w:id="7" w:author="Philip Pittle" w:date="2020-01-27T17:26:00Z">
        <w:r>
          <w:t xml:space="preserve">Your application should be a Console Application written in C#.  </w:t>
        </w:r>
      </w:ins>
      <w:ins w:id="8" w:author="Philip Pittle" w:date="2020-01-27T17:27:00Z">
        <w:r>
          <w:t xml:space="preserve">All input will be entered by the User in real-time.  All output should be written directly to the </w:t>
        </w:r>
      </w:ins>
      <w:ins w:id="9" w:author="Philip Pittle" w:date="2020-01-27T17:28:00Z">
        <w:r>
          <w:t>Console window via Standard out.</w:t>
        </w:r>
      </w:ins>
      <w:moveToRangeStart w:id="10" w:author="Philip Pittle" w:date="2020-01-27T17:25:00Z" w:name="move31038328"/>
      <w:moveTo w:id="11" w:author="Philip Pittle" w:date="2020-01-27T17:25:00Z">
        <w:del w:id="12" w:author="Philip Pittle" w:date="2020-01-27T17:28:00Z">
          <w:r w:rsidDel="00336C5F">
            <w:delText>The problem specified below requires a solution that receives input, does some processing and then returns some output.  The UI should be a console application.  Input should be read from Console standard in and output should be written to the Console via standard out.</w:delText>
          </w:r>
        </w:del>
      </w:moveTo>
      <w:moveToRangeEnd w:id="10"/>
    </w:p>
    <w:p w14:paraId="409F3035" w14:textId="77777777" w:rsidR="008031C4" w:rsidRDefault="003E0E23" w:rsidP="008031C4">
      <w:pPr>
        <w:pStyle w:val="Heading1"/>
        <w:spacing w:line="240" w:lineRule="auto"/>
      </w:pPr>
      <w:r>
        <w:t>INPUT</w:t>
      </w:r>
    </w:p>
    <w:p w14:paraId="36093686" w14:textId="77777777" w:rsidR="008031C4" w:rsidRDefault="008031C4" w:rsidP="00C1285A">
      <w:pPr>
        <w:pStyle w:val="NoSpacing"/>
      </w:pPr>
      <w:r>
        <w:t>The first line of input is the upper-right coordinates of the plateau, the lower-left coordinates are</w:t>
      </w:r>
    </w:p>
    <w:p w14:paraId="1A7D8148" w14:textId="77777777" w:rsidR="008031C4" w:rsidRDefault="008031C4" w:rsidP="00C1285A">
      <w:pPr>
        <w:pStyle w:val="NoSpacing"/>
      </w:pPr>
      <w:r>
        <w:t>assumed to be 0,0.</w:t>
      </w:r>
    </w:p>
    <w:p w14:paraId="5BD56F63" w14:textId="77777777" w:rsidR="008031C4" w:rsidRDefault="008031C4" w:rsidP="00C1285A">
      <w:pPr>
        <w:pStyle w:val="NoSpacing"/>
      </w:pPr>
    </w:p>
    <w:p w14:paraId="261F06B4" w14:textId="77777777" w:rsidR="008031C4" w:rsidRDefault="008031C4" w:rsidP="00C1285A">
      <w:pPr>
        <w:pStyle w:val="NoSpacing"/>
      </w:pPr>
      <w:r>
        <w:t>The rest of the input is information pertaining to the rovers that have been deployed. Each rover</w:t>
      </w:r>
    </w:p>
    <w:p w14:paraId="0F50E3C9" w14:textId="77777777" w:rsidR="008031C4" w:rsidRDefault="008031C4" w:rsidP="00C1285A">
      <w:pPr>
        <w:pStyle w:val="NoSpacing"/>
      </w:pPr>
      <w:r>
        <w:t>has two lines of input. The first line gives the rover's position, and the second line is a series of</w:t>
      </w:r>
    </w:p>
    <w:p w14:paraId="2D3F58EF" w14:textId="77777777" w:rsidR="008031C4" w:rsidRDefault="008031C4" w:rsidP="00C1285A">
      <w:pPr>
        <w:pStyle w:val="NoSpacing"/>
      </w:pPr>
      <w:r>
        <w:t>instructions telling the rover how to explore the plateau.</w:t>
      </w:r>
    </w:p>
    <w:p w14:paraId="7243842A" w14:textId="77777777" w:rsidR="008031C4" w:rsidRDefault="008031C4" w:rsidP="00C1285A">
      <w:pPr>
        <w:pStyle w:val="NoSpacing"/>
      </w:pPr>
    </w:p>
    <w:p w14:paraId="23323A11" w14:textId="77777777" w:rsidR="008031C4" w:rsidRDefault="008031C4" w:rsidP="00C1285A">
      <w:pPr>
        <w:pStyle w:val="NoSpacing"/>
      </w:pPr>
      <w:r>
        <w:t>The position is made up of two integers and a letter separated by spaces, corresponding to the x</w:t>
      </w:r>
    </w:p>
    <w:p w14:paraId="58EA6CED" w14:textId="77777777" w:rsidR="008031C4" w:rsidRDefault="008031C4" w:rsidP="00C1285A">
      <w:pPr>
        <w:pStyle w:val="NoSpacing"/>
      </w:pPr>
      <w:r>
        <w:t>and y co-ordinates and the rover's orientation.</w:t>
      </w:r>
    </w:p>
    <w:p w14:paraId="34619644" w14:textId="77777777" w:rsidR="008031C4" w:rsidRDefault="008031C4" w:rsidP="00C1285A">
      <w:pPr>
        <w:pStyle w:val="NoSpacing"/>
      </w:pPr>
    </w:p>
    <w:p w14:paraId="1ECE8433" w14:textId="77777777" w:rsidR="008031C4" w:rsidRDefault="008031C4" w:rsidP="00C1285A">
      <w:pPr>
        <w:pStyle w:val="NoSpacing"/>
      </w:pPr>
      <w:r>
        <w:t>Each rover will be finished sequentially, which means that the second rover won't start to move</w:t>
      </w:r>
    </w:p>
    <w:p w14:paraId="73B255AA" w14:textId="77777777" w:rsidR="008031C4" w:rsidRDefault="008031C4" w:rsidP="00C1285A">
      <w:pPr>
        <w:pStyle w:val="NoSpacing"/>
      </w:pPr>
      <w:r>
        <w:t>until the first one has finished moving.</w:t>
      </w:r>
    </w:p>
    <w:p w14:paraId="1B8D635B" w14:textId="77777777" w:rsidR="008031C4" w:rsidRDefault="008031C4" w:rsidP="008031C4">
      <w:pPr>
        <w:spacing w:line="240" w:lineRule="auto"/>
      </w:pPr>
    </w:p>
    <w:p w14:paraId="1A2952A2" w14:textId="77777777" w:rsidR="008031C4" w:rsidRDefault="008031C4" w:rsidP="008031C4">
      <w:pPr>
        <w:spacing w:line="240" w:lineRule="auto"/>
      </w:pPr>
      <w:r w:rsidRPr="00BA4CA4">
        <w:rPr>
          <w:rStyle w:val="Heading1Char"/>
        </w:rPr>
        <w:t>OUTPUT</w:t>
      </w:r>
    </w:p>
    <w:p w14:paraId="3E53C9A6" w14:textId="77777777" w:rsidR="008031C4" w:rsidRDefault="008031C4" w:rsidP="008031C4">
      <w:pPr>
        <w:spacing w:line="240" w:lineRule="auto"/>
      </w:pPr>
      <w:r>
        <w:t>The output for each rover should be its final co-ordinates and heading.</w:t>
      </w:r>
    </w:p>
    <w:p w14:paraId="7B8F1245" w14:textId="6638FC2D" w:rsidR="008031C4" w:rsidRPr="008031C4" w:rsidRDefault="00AF06FD" w:rsidP="008031C4">
      <w:pPr>
        <w:spacing w:line="240" w:lineRule="auto"/>
        <w:rPr>
          <w:b/>
        </w:rPr>
      </w:pPr>
      <w:r>
        <w:rPr>
          <w:b/>
        </w:rPr>
        <w:t>Example Program Flow</w:t>
      </w:r>
      <w:r w:rsidR="008031C4" w:rsidRPr="008031C4">
        <w:rPr>
          <w:b/>
        </w:rPr>
        <w:t>:</w:t>
      </w:r>
    </w:p>
    <w:p w14:paraId="512821B5" w14:textId="77777777" w:rsidR="00FA4E46" w:rsidRDefault="00FA4E46" w:rsidP="00FA4E46">
      <w:pPr>
        <w:pStyle w:val="NoSpacing"/>
        <w:rPr>
          <w:rFonts w:ascii="Courier New" w:hAnsi="Courier New" w:cs="Courier New"/>
        </w:rPr>
      </w:pPr>
      <w:r>
        <w:rPr>
          <w:rFonts w:ascii="Courier New" w:hAnsi="Courier New" w:cs="Courier New"/>
        </w:rPr>
        <w:t>Enter Graph Upper Right Coordinate: 5 5</w:t>
      </w:r>
    </w:p>
    <w:p w14:paraId="0BA20701" w14:textId="77777777" w:rsidR="00FA4E46" w:rsidRDefault="00FA4E46" w:rsidP="00FA4E46">
      <w:pPr>
        <w:pStyle w:val="NoSpacing"/>
        <w:rPr>
          <w:rFonts w:ascii="Courier New" w:hAnsi="Courier New" w:cs="Courier New"/>
        </w:rPr>
      </w:pPr>
      <w:r>
        <w:rPr>
          <w:rFonts w:ascii="Courier New" w:hAnsi="Courier New" w:cs="Courier New"/>
        </w:rPr>
        <w:t>Rover 1 Starting Position: 1 2 N</w:t>
      </w:r>
    </w:p>
    <w:p w14:paraId="61F37A91" w14:textId="77777777" w:rsidR="00FA4E46" w:rsidRDefault="00FA4E46" w:rsidP="00FA4E46">
      <w:pPr>
        <w:pStyle w:val="NoSpacing"/>
        <w:rPr>
          <w:rFonts w:ascii="Courier New" w:hAnsi="Courier New" w:cs="Courier New"/>
        </w:rPr>
      </w:pPr>
      <w:r>
        <w:rPr>
          <w:rFonts w:ascii="Courier New" w:hAnsi="Courier New" w:cs="Courier New"/>
        </w:rPr>
        <w:t>Rover 1 Movement Plan: LMLMLMLMM</w:t>
      </w:r>
    </w:p>
    <w:p w14:paraId="54B1F846" w14:textId="77777777" w:rsidR="00FA4E46" w:rsidRDefault="00FA4E46" w:rsidP="00FA4E46">
      <w:pPr>
        <w:pStyle w:val="NoSpacing"/>
        <w:rPr>
          <w:rFonts w:ascii="Courier New" w:hAnsi="Courier New" w:cs="Courier New"/>
        </w:rPr>
      </w:pPr>
      <w:r>
        <w:rPr>
          <w:rFonts w:ascii="Courier New" w:hAnsi="Courier New" w:cs="Courier New"/>
        </w:rPr>
        <w:t>Rover 1 Output: 1 3 N</w:t>
      </w:r>
    </w:p>
    <w:p w14:paraId="4A8E68F9" w14:textId="77777777" w:rsidR="00FA4E46" w:rsidRDefault="00FA4E46" w:rsidP="00FA4E46">
      <w:pPr>
        <w:pStyle w:val="NoSpacing"/>
        <w:rPr>
          <w:rFonts w:ascii="Courier New" w:hAnsi="Courier New" w:cs="Courier New"/>
        </w:rPr>
      </w:pPr>
      <w:r>
        <w:rPr>
          <w:rFonts w:ascii="Courier New" w:hAnsi="Courier New" w:cs="Courier New"/>
        </w:rPr>
        <w:t>Rover 2 Starting Position: 3 3 E</w:t>
      </w:r>
    </w:p>
    <w:p w14:paraId="545E069A" w14:textId="77777777" w:rsidR="00FA4E46" w:rsidRDefault="00FA4E46" w:rsidP="00FA4E46">
      <w:pPr>
        <w:pStyle w:val="NoSpacing"/>
        <w:rPr>
          <w:rFonts w:ascii="Courier New" w:hAnsi="Courier New" w:cs="Courier New"/>
        </w:rPr>
      </w:pPr>
      <w:r>
        <w:rPr>
          <w:rFonts w:ascii="Courier New" w:hAnsi="Courier New" w:cs="Courier New"/>
        </w:rPr>
        <w:t>Rover 2 Movement Plan: MMRMMRMRRM</w:t>
      </w:r>
    </w:p>
    <w:p w14:paraId="36301C3C" w14:textId="77777777" w:rsidR="00FA4E46" w:rsidRDefault="00FA4E46" w:rsidP="00FA4E46">
      <w:pPr>
        <w:pStyle w:val="NoSpacing"/>
        <w:rPr>
          <w:rFonts w:ascii="Courier New" w:hAnsi="Courier New" w:cs="Courier New"/>
        </w:rPr>
      </w:pPr>
      <w:r>
        <w:rPr>
          <w:rFonts w:ascii="Courier New" w:hAnsi="Courier New" w:cs="Courier New"/>
        </w:rPr>
        <w:t>Rover 2 Output: 5 1 E</w:t>
      </w:r>
    </w:p>
    <w:p w14:paraId="65513F07" w14:textId="77777777" w:rsidR="003D7F91" w:rsidRDefault="003D7F91" w:rsidP="008031C4">
      <w:pPr>
        <w:spacing w:line="240" w:lineRule="auto"/>
        <w:rPr>
          <w:rFonts w:ascii="Courier New" w:hAnsi="Courier New" w:cs="Courier New"/>
        </w:rPr>
      </w:pPr>
    </w:p>
    <w:p w14:paraId="78EBECF8" w14:textId="77777777" w:rsidR="003D7F91" w:rsidRDefault="003D7F91" w:rsidP="008031C4">
      <w:pPr>
        <w:spacing w:line="240" w:lineRule="auto"/>
        <w:rPr>
          <w:rFonts w:ascii="Courier New" w:hAnsi="Courier New" w:cs="Courier New"/>
        </w:rPr>
      </w:pPr>
    </w:p>
    <w:sectPr w:rsidR="003D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00F4"/>
    <w:multiLevelType w:val="hybridMultilevel"/>
    <w:tmpl w:val="82C8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C517D"/>
    <w:multiLevelType w:val="hybridMultilevel"/>
    <w:tmpl w:val="00D419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EED22D1"/>
    <w:multiLevelType w:val="hybridMultilevel"/>
    <w:tmpl w:val="BA18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Pittle">
    <w15:presenceInfo w15:providerId="None" w15:userId="Philip Pitt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1C4"/>
    <w:rsid w:val="00011B8A"/>
    <w:rsid w:val="00050F72"/>
    <w:rsid w:val="00082FA0"/>
    <w:rsid w:val="000D4B3F"/>
    <w:rsid w:val="000F2BDA"/>
    <w:rsid w:val="0015537E"/>
    <w:rsid w:val="00207E34"/>
    <w:rsid w:val="002157A6"/>
    <w:rsid w:val="002F2C84"/>
    <w:rsid w:val="002F640C"/>
    <w:rsid w:val="00302AB2"/>
    <w:rsid w:val="00314C5A"/>
    <w:rsid w:val="00336C5F"/>
    <w:rsid w:val="003D7F91"/>
    <w:rsid w:val="003E0E23"/>
    <w:rsid w:val="00464F74"/>
    <w:rsid w:val="005022D4"/>
    <w:rsid w:val="005154B6"/>
    <w:rsid w:val="00592FFC"/>
    <w:rsid w:val="0067694A"/>
    <w:rsid w:val="00686D29"/>
    <w:rsid w:val="0076706F"/>
    <w:rsid w:val="007D7437"/>
    <w:rsid w:val="008031C4"/>
    <w:rsid w:val="00864E1B"/>
    <w:rsid w:val="00897D69"/>
    <w:rsid w:val="008A65DC"/>
    <w:rsid w:val="008C19F9"/>
    <w:rsid w:val="0091551E"/>
    <w:rsid w:val="009448A3"/>
    <w:rsid w:val="009F53AB"/>
    <w:rsid w:val="00A730DB"/>
    <w:rsid w:val="00AF06FD"/>
    <w:rsid w:val="00AF3B4B"/>
    <w:rsid w:val="00AF4D84"/>
    <w:rsid w:val="00B06D0C"/>
    <w:rsid w:val="00B43B2C"/>
    <w:rsid w:val="00BA4CA4"/>
    <w:rsid w:val="00C1285A"/>
    <w:rsid w:val="00D14EE4"/>
    <w:rsid w:val="00DA664E"/>
    <w:rsid w:val="00EE2167"/>
    <w:rsid w:val="00F02BBB"/>
    <w:rsid w:val="00F16706"/>
    <w:rsid w:val="00F348BF"/>
    <w:rsid w:val="00F50987"/>
    <w:rsid w:val="00FA48A2"/>
    <w:rsid w:val="00FA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5BCA"/>
  <w15:chartTrackingRefBased/>
  <w15:docId w15:val="{01C3A723-00D5-4A02-A9D2-AB23ED35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31C4"/>
    <w:pPr>
      <w:ind w:left="720"/>
      <w:contextualSpacing/>
    </w:pPr>
  </w:style>
  <w:style w:type="paragraph" w:styleId="NoSpacing">
    <w:name w:val="No Spacing"/>
    <w:uiPriority w:val="1"/>
    <w:qFormat/>
    <w:rsid w:val="008031C4"/>
    <w:pPr>
      <w:spacing w:after="0" w:line="240" w:lineRule="auto"/>
    </w:pPr>
  </w:style>
  <w:style w:type="table" w:styleId="TableGrid">
    <w:name w:val="Table Grid"/>
    <w:basedOn w:val="TableNormal"/>
    <w:uiPriority w:val="39"/>
    <w:rsid w:val="003D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4CA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D4B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B3F"/>
    <w:rPr>
      <w:rFonts w:ascii="Segoe UI" w:hAnsi="Segoe UI" w:cs="Segoe UI"/>
      <w:sz w:val="18"/>
      <w:szCs w:val="18"/>
    </w:rPr>
  </w:style>
  <w:style w:type="paragraph" w:styleId="Revision">
    <w:name w:val="Revision"/>
    <w:hidden/>
    <w:uiPriority w:val="99"/>
    <w:semiHidden/>
    <w:rsid w:val="00B06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5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est xmlns="7b9e380d-fc56-4768-99a3-9a78c7f49270">true</Test>
    <_Flow_SignoffStatus xmlns="7b9e380d-fc56-4768-99a3-9a78c7f49270" xsi:nil="true"/>
    <_dlc_DocId xmlns="4a3c9e92-6477-4477-a8d1-23d83882f602">7SJR2TKDKS2Q-1854980941-163</_dlc_DocId>
    <_dlc_DocIdUrl xmlns="4a3c9e92-6477-4477-a8d1-23d83882f602">
      <Url>https://cloudvisorsllc.sharepoint.com/HiringTeam/_layouts/15/DocIdRedir.aspx?ID=7SJR2TKDKS2Q-1854980941-163</Url>
      <Description>7SJR2TKDKS2Q-1854980941-163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7C3FE7319B6D47841AC3A84E342408" ma:contentTypeVersion="11" ma:contentTypeDescription="Create a new document." ma:contentTypeScope="" ma:versionID="d4900f03cafa2993a30fe704cbc53f53">
  <xsd:schema xmlns:xsd="http://www.w3.org/2001/XMLSchema" xmlns:xs="http://www.w3.org/2001/XMLSchema" xmlns:p="http://schemas.microsoft.com/office/2006/metadata/properties" xmlns:ns2="4a3c9e92-6477-4477-a8d1-23d83882f602" xmlns:ns3="7b9e380d-fc56-4768-99a3-9a78c7f49270" targetNamespace="http://schemas.microsoft.com/office/2006/metadata/properties" ma:root="true" ma:fieldsID="e35fe1613409206b49af5c3501d3631e" ns2:_="" ns3:_="">
    <xsd:import namespace="4a3c9e92-6477-4477-a8d1-23d83882f602"/>
    <xsd:import namespace="7b9e380d-fc56-4768-99a3-9a78c7f4927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Test" minOccurs="0"/>
                <xsd:element ref="ns3:_Flow_SignoffStatus" minOccurs="0"/>
                <xsd:element ref="ns3:MediaServiceAutoKeyPoints" minOccurs="0"/>
                <xsd:element ref="ns3:MediaServiceKeyPoint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c9e92-6477-4477-a8d1-23d83882f60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9e380d-fc56-4768-99a3-9a78c7f4927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Test" ma:index="15" nillable="true" ma:displayName="Test" ma:default="1" ma:format="Dropdown" ma:internalName="Test">
      <xsd:simpleType>
        <xsd:restriction base="dms:Boolean"/>
      </xsd:simpleType>
    </xsd:element>
    <xsd:element name="_Flow_SignoffStatus" ma:index="16" nillable="true" ma:displayName="Sign-off status" ma:internalName="_x0024_Resources_x003a_core_x002c_Signoff_Status_x003b_">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1961-D8F7-4AC1-A1DF-E75D4F34CB02}">
  <ds:schemaRefs>
    <ds:schemaRef ds:uri="http://schemas.microsoft.com/sharepoint/events"/>
  </ds:schemaRefs>
</ds:datastoreItem>
</file>

<file path=customXml/itemProps2.xml><?xml version="1.0" encoding="utf-8"?>
<ds:datastoreItem xmlns:ds="http://schemas.openxmlformats.org/officeDocument/2006/customXml" ds:itemID="{0F1138E7-A0D9-47FB-8F58-7994853B3CE5}">
  <ds:schemaRefs>
    <ds:schemaRef ds:uri="http://schemas.microsoft.com/office/2006/metadata/properties"/>
    <ds:schemaRef ds:uri="http://schemas.microsoft.com/office/infopath/2007/PartnerControls"/>
    <ds:schemaRef ds:uri="7b9e380d-fc56-4768-99a3-9a78c7f49270"/>
    <ds:schemaRef ds:uri="4a3c9e92-6477-4477-a8d1-23d83882f602"/>
  </ds:schemaRefs>
</ds:datastoreItem>
</file>

<file path=customXml/itemProps3.xml><?xml version="1.0" encoding="utf-8"?>
<ds:datastoreItem xmlns:ds="http://schemas.openxmlformats.org/officeDocument/2006/customXml" ds:itemID="{4319E392-92C0-4AF1-8707-64F6937858AB}">
  <ds:schemaRefs>
    <ds:schemaRef ds:uri="http://schemas.microsoft.com/sharepoint/v3/contenttype/forms"/>
  </ds:schemaRefs>
</ds:datastoreItem>
</file>

<file path=customXml/itemProps4.xml><?xml version="1.0" encoding="utf-8"?>
<ds:datastoreItem xmlns:ds="http://schemas.openxmlformats.org/officeDocument/2006/customXml" ds:itemID="{FE789F10-48C4-42C1-8579-A47ED2536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c9e92-6477-4477-a8d1-23d83882f602"/>
    <ds:schemaRef ds:uri="7b9e380d-fc56-4768-99a3-9a78c7f49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32E72F-171E-4FE7-889A-FEA44D8A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Pittle</dc:creator>
  <cp:keywords/>
  <dc:description/>
  <cp:lastModifiedBy>Tiffany Dorman</cp:lastModifiedBy>
  <cp:revision>2</cp:revision>
  <cp:lastPrinted>2017-05-23T02:33:00Z</cp:lastPrinted>
  <dcterms:created xsi:type="dcterms:W3CDTF">2020-02-03T18:00:00Z</dcterms:created>
  <dcterms:modified xsi:type="dcterms:W3CDTF">2020-02-03T18:00:00Z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0x0101008E7C3FE7319B6D47841AC3A84E342408</vt:lpwstr>
  </property>
  <property fmtid="{D5CDD505-2E9C-101B-9397-08002B2CF9AE}" pid="3" name="Order">
    <vt:r8>8000</vt:r8>
  </property>
  <property fmtid="{D5CDD505-2E9C-101B-9397-08002B2CF9AE}" pid="4" name="xd_ProgID">
    <vt:lpwstr/>
  </property>
  <property fmtid="{D5CDD505-2E9C-101B-9397-08002B2CF9AE}" pid="5" name="TemplateUrl">
    <vt:lpwstr/>
  </property>
  <property fmtid="{D5CDD505-2E9C-101B-9397-08002B2CF9AE}" pid="6" name="_CopySource">
    <vt:lpwstr>https://cloudvisorsllc.sharepoint.com/HiringTeam/SkyKick  How to/Interviewing/Engineering/Engineering Specific/SDE/Rover/SkyKick_-_RoverSpecv1.7.docx</vt:lpwstr>
  </property>
  <property fmtid="{D5CDD505-2E9C-101B-9397-08002B2CF9AE}" pid="7" name="AuthorIds_UIVersion_512">
    <vt:lpwstr>17</vt:lpwstr>
  </property>
  <property fmtid="{D5CDD505-2E9C-101B-9397-08002B2CF9AE}" pid="8" name="_dlc_DocIdItemGuid">
    <vt:lpwstr>e11f6dfe-6a7c-43e5-8974-bf8118d21f69</vt:lpwstr>
  </property>
</Properties>
</file>